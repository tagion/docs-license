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34F8" w14:textId="77777777" w:rsidR="007906D9" w:rsidRDefault="002B2C26">
      <w:pPr>
        <w:pStyle w:val="Standard"/>
        <w:spacing w:after="280" w:line="240" w:lineRule="auto"/>
      </w:pPr>
      <w:r>
        <w:rPr>
          <w:rFonts w:ascii="Century Gothic" w:eastAsia="Century Gothic" w:hAnsi="Century Gothic" w:cs="Century Gothic"/>
          <w:b/>
          <w:sz w:val="20"/>
          <w:szCs w:val="20"/>
        </w:rPr>
        <w:t>Preamble</w:t>
      </w:r>
    </w:p>
    <w:p w14:paraId="47A7D294" w14:textId="77777777" w:rsidR="007906D9" w:rsidRDefault="002B2C26">
      <w:pPr>
        <w:pStyle w:val="Standard"/>
        <w:spacing w:before="280" w:after="280" w:line="240" w:lineRule="auto"/>
      </w:pPr>
      <w:r>
        <w:rPr>
          <w:rFonts w:ascii="Century Gothic" w:eastAsia="Century Gothic" w:hAnsi="Century Gothic" w:cs="Century Gothic"/>
          <w:sz w:val="20"/>
          <w:szCs w:val="20"/>
        </w:rPr>
        <w:t>I25S ApS has developed software that can be utilized for data format and communication protocols. The Software is generic in its use and is therefore suited for individual licensing.</w:t>
      </w:r>
    </w:p>
    <w:p w14:paraId="0C46525B" w14:textId="77777777" w:rsidR="007906D9" w:rsidRDefault="002B2C26">
      <w:pPr>
        <w:pStyle w:val="Standard"/>
        <w:spacing w:before="280" w:after="280" w:line="240" w:lineRule="auto"/>
      </w:pPr>
      <w:r>
        <w:rPr>
          <w:rFonts w:ascii="Century Gothic" w:eastAsia="Century Gothic" w:hAnsi="Century Gothic" w:cs="Century Gothic"/>
          <w:sz w:val="20"/>
          <w:szCs w:val="20"/>
        </w:rPr>
        <w:t>I25S ApS has decided to license certain parts of its software under this free and grant back license.</w:t>
      </w:r>
    </w:p>
    <w:p w14:paraId="00D237B1" w14:textId="7BD6991B" w:rsidR="007906D9" w:rsidRDefault="002B2C26">
      <w:pPr>
        <w:pStyle w:val="Standard"/>
        <w:spacing w:before="280" w:after="28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Any use of the Software or source code or any New Versions under this License shall not impose any liability of any kind on I25S ApS or any other Licensor as the Software and source code is granted for free. </w:t>
      </w:r>
      <w:del w:id="0" w:author="Kristian  Vestergaard" w:date="2020-06-17T06:31:00Z">
        <w:r w:rsidDel="00C00DA0">
          <w:rPr>
            <w:rFonts w:ascii="Century Gothic" w:eastAsia="Century Gothic" w:hAnsi="Century Gothic" w:cs="Century Gothic"/>
            <w:sz w:val="20"/>
            <w:szCs w:val="20"/>
          </w:rPr>
          <w:delText xml:space="preserve"> </w:delText>
        </w:r>
      </w:del>
      <w:r w:rsidR="00C1143B">
        <w:rPr>
          <w:rFonts w:ascii="Century Gothic" w:eastAsia="Century Gothic" w:hAnsi="Century Gothic" w:cs="Century Gothic"/>
          <w:sz w:val="20"/>
          <w:szCs w:val="20"/>
        </w:rPr>
        <w:t>A</w:t>
      </w:r>
      <w:r>
        <w:rPr>
          <w:rFonts w:ascii="Century Gothic" w:eastAsia="Century Gothic" w:hAnsi="Century Gothic" w:cs="Century Gothic"/>
          <w:sz w:val="20"/>
          <w:szCs w:val="20"/>
        </w:rPr>
        <w:t xml:space="preserve">ny use of the Software is </w:t>
      </w:r>
      <w:r w:rsidR="00C1143B">
        <w:rPr>
          <w:rFonts w:ascii="Century Gothic" w:eastAsia="Century Gothic" w:hAnsi="Century Gothic" w:cs="Century Gothic"/>
          <w:sz w:val="20"/>
          <w:szCs w:val="20"/>
        </w:rPr>
        <w:t xml:space="preserve">thus </w:t>
      </w:r>
      <w:r>
        <w:rPr>
          <w:rFonts w:ascii="Century Gothic" w:eastAsia="Century Gothic" w:hAnsi="Century Gothic" w:cs="Century Gothic"/>
          <w:sz w:val="20"/>
          <w:szCs w:val="20"/>
        </w:rPr>
        <w:t>at the risk of the Licensee.</w:t>
      </w:r>
      <w:bookmarkStart w:id="1" w:name="gjdgxs"/>
      <w:bookmarkEnd w:id="1"/>
    </w:p>
    <w:p w14:paraId="3AADAD71" w14:textId="59979D32" w:rsidR="00C1143B" w:rsidRPr="00595BA3" w:rsidRDefault="00C1143B">
      <w:pPr>
        <w:pStyle w:val="Standard"/>
        <w:spacing w:before="280" w:after="280" w:line="240" w:lineRule="auto"/>
        <w:rPr>
          <w:rFonts w:ascii="Century Gothic" w:eastAsia="Century Gothic" w:hAnsi="Century Gothic" w:cs="Century Gothic"/>
          <w:b/>
          <w:bCs/>
          <w:i/>
          <w:iCs/>
          <w:sz w:val="20"/>
          <w:szCs w:val="20"/>
        </w:rPr>
      </w:pPr>
      <w:r w:rsidRPr="00595BA3">
        <w:rPr>
          <w:rFonts w:ascii="Century Gothic" w:eastAsia="Century Gothic" w:hAnsi="Century Gothic" w:cs="Century Gothic"/>
          <w:b/>
          <w:bCs/>
          <w:i/>
          <w:iCs/>
          <w:sz w:val="20"/>
          <w:szCs w:val="20"/>
        </w:rPr>
        <w:t>You</w:t>
      </w:r>
      <w:ins w:id="2" w:author="Kristian  Vestergaard" w:date="2020-06-17T06:31:00Z">
        <w:r w:rsidR="00C00DA0">
          <w:rPr>
            <w:rFonts w:ascii="Century Gothic" w:eastAsia="Century Gothic" w:hAnsi="Century Gothic" w:cs="Century Gothic"/>
            <w:b/>
            <w:bCs/>
            <w:i/>
            <w:iCs/>
            <w:sz w:val="20"/>
            <w:szCs w:val="20"/>
          </w:rPr>
          <w:t>r</w:t>
        </w:r>
      </w:ins>
      <w:r w:rsidRPr="00595BA3">
        <w:rPr>
          <w:rFonts w:ascii="Century Gothic" w:eastAsia="Century Gothic" w:hAnsi="Century Gothic" w:cs="Century Gothic"/>
          <w:b/>
          <w:bCs/>
          <w:i/>
          <w:iCs/>
          <w:sz w:val="20"/>
          <w:szCs w:val="20"/>
        </w:rPr>
        <w:t xml:space="preserve"> use of any Software released under this License obligat</w:t>
      </w:r>
      <w:ins w:id="3" w:author="Kristian  Vestergaard" w:date="2020-06-17T06:31:00Z">
        <w:r w:rsidR="00C00DA0">
          <w:rPr>
            <w:rFonts w:ascii="Century Gothic" w:eastAsia="Century Gothic" w:hAnsi="Century Gothic" w:cs="Century Gothic"/>
            <w:b/>
            <w:bCs/>
            <w:i/>
            <w:iCs/>
            <w:sz w:val="20"/>
            <w:szCs w:val="20"/>
          </w:rPr>
          <w:t>es</w:t>
        </w:r>
      </w:ins>
      <w:del w:id="4" w:author="Kristian  Vestergaard" w:date="2020-06-17T06:31:00Z">
        <w:r w:rsidRPr="00595BA3" w:rsidDel="00C00DA0">
          <w:rPr>
            <w:rFonts w:ascii="Century Gothic" w:eastAsia="Century Gothic" w:hAnsi="Century Gothic" w:cs="Century Gothic"/>
            <w:b/>
            <w:bCs/>
            <w:i/>
            <w:iCs/>
            <w:sz w:val="20"/>
            <w:szCs w:val="20"/>
          </w:rPr>
          <w:delText>ions</w:delText>
        </w:r>
      </w:del>
      <w:r w:rsidRPr="00595BA3">
        <w:rPr>
          <w:rFonts w:ascii="Century Gothic" w:eastAsia="Century Gothic" w:hAnsi="Century Gothic" w:cs="Century Gothic"/>
          <w:b/>
          <w:bCs/>
          <w:i/>
          <w:iCs/>
          <w:sz w:val="20"/>
          <w:szCs w:val="20"/>
        </w:rPr>
        <w:t xml:space="preserve"> you to: Grant back and make public any improvements, changes/modifications and bug fixing you have made to the Software. You are also obligated to </w:t>
      </w:r>
      <w:r w:rsidR="00E130BA" w:rsidRPr="00595BA3">
        <w:rPr>
          <w:rFonts w:ascii="Century Gothic" w:eastAsia="Century Gothic" w:hAnsi="Century Gothic" w:cs="Century Gothic"/>
          <w:b/>
          <w:bCs/>
          <w:i/>
          <w:iCs/>
          <w:sz w:val="20"/>
          <w:szCs w:val="20"/>
        </w:rPr>
        <w:t>publ</w:t>
      </w:r>
      <w:r w:rsidR="00595BA3" w:rsidRPr="00595BA3">
        <w:rPr>
          <w:rFonts w:ascii="Century Gothic" w:eastAsia="Century Gothic" w:hAnsi="Century Gothic" w:cs="Century Gothic"/>
          <w:b/>
          <w:bCs/>
          <w:i/>
          <w:iCs/>
          <w:sz w:val="20"/>
          <w:szCs w:val="20"/>
        </w:rPr>
        <w:t xml:space="preserve">ish </w:t>
      </w:r>
      <w:r w:rsidRPr="00595BA3">
        <w:rPr>
          <w:rFonts w:ascii="Century Gothic" w:eastAsia="Century Gothic" w:hAnsi="Century Gothic" w:cs="Century Gothic"/>
          <w:b/>
          <w:bCs/>
          <w:i/>
          <w:iCs/>
          <w:sz w:val="20"/>
          <w:szCs w:val="20"/>
        </w:rPr>
        <w:t xml:space="preserve">any documentation to the improvements, changes/modifications and bug fixing. You </w:t>
      </w:r>
      <w:r w:rsidR="00595BA3" w:rsidRPr="00595BA3">
        <w:rPr>
          <w:rFonts w:ascii="Century Gothic" w:eastAsia="Century Gothic" w:hAnsi="Century Gothic" w:cs="Century Gothic"/>
          <w:b/>
          <w:bCs/>
          <w:i/>
          <w:iCs/>
          <w:sz w:val="20"/>
          <w:szCs w:val="20"/>
        </w:rPr>
        <w:t xml:space="preserve">publish </w:t>
      </w:r>
      <w:r w:rsidRPr="00595BA3">
        <w:rPr>
          <w:rFonts w:ascii="Century Gothic" w:eastAsia="Century Gothic" w:hAnsi="Century Gothic" w:cs="Century Gothic"/>
          <w:b/>
          <w:bCs/>
          <w:i/>
          <w:iCs/>
          <w:sz w:val="20"/>
          <w:szCs w:val="20"/>
        </w:rPr>
        <w:t xml:space="preserve">the Software/source code as detailed below.   </w:t>
      </w:r>
    </w:p>
    <w:p w14:paraId="1BAF317B" w14:textId="77777777" w:rsidR="007906D9" w:rsidRDefault="002B2C26">
      <w:pPr>
        <w:pStyle w:val="Standard"/>
        <w:spacing w:before="280" w:after="280" w:line="240" w:lineRule="auto"/>
      </w:pPr>
      <w:r>
        <w:rPr>
          <w:rFonts w:ascii="Century Gothic" w:eastAsia="Century Gothic" w:hAnsi="Century Gothic" w:cs="Century Gothic"/>
          <w:b/>
          <w:sz w:val="20"/>
          <w:szCs w:val="20"/>
        </w:rPr>
        <w:t>TERMS AND CONDITIONS</w:t>
      </w:r>
      <w:bookmarkStart w:id="5" w:name="30j0zll"/>
      <w:bookmarkEnd w:id="5"/>
    </w:p>
    <w:p w14:paraId="2B0A0DA8" w14:textId="77777777" w:rsidR="007906D9" w:rsidRDefault="002B2C26">
      <w:pPr>
        <w:pStyle w:val="Standard"/>
        <w:spacing w:before="280" w:after="280" w:line="240" w:lineRule="auto"/>
      </w:pPr>
      <w:r>
        <w:rPr>
          <w:rFonts w:ascii="Century Gothic" w:eastAsia="Century Gothic" w:hAnsi="Century Gothic" w:cs="Century Gothic"/>
          <w:b/>
          <w:sz w:val="20"/>
          <w:szCs w:val="20"/>
        </w:rPr>
        <w:t>1. Definitions.</w:t>
      </w:r>
    </w:p>
    <w:p w14:paraId="3BBAC06F" w14:textId="77777777" w:rsidR="007906D9" w:rsidRDefault="002B2C26">
      <w:pPr>
        <w:pStyle w:val="Standard"/>
        <w:spacing w:before="280" w:after="280" w:line="240" w:lineRule="auto"/>
      </w:pPr>
      <w:r>
        <w:rPr>
          <w:rFonts w:ascii="Century Gothic" w:eastAsia="Century Gothic" w:hAnsi="Century Gothic" w:cs="Century Gothic"/>
          <w:sz w:val="20"/>
          <w:szCs w:val="20"/>
        </w:rPr>
        <w:t>“Licensor” refers to I25S ApS and any Licensee who subsequently publishes a New Version or a Combined Software under this License.</w:t>
      </w:r>
    </w:p>
    <w:p w14:paraId="06752EB8" w14:textId="77777777" w:rsidR="007906D9" w:rsidRDefault="002B2C26">
      <w:pPr>
        <w:pStyle w:val="Standard"/>
        <w:spacing w:before="280" w:after="280" w:line="240" w:lineRule="auto"/>
      </w:pPr>
      <w:r>
        <w:rPr>
          <w:rFonts w:ascii="Century Gothic" w:eastAsia="Century Gothic" w:hAnsi="Century Gothic" w:cs="Century Gothic"/>
          <w:sz w:val="20"/>
          <w:szCs w:val="20"/>
        </w:rPr>
        <w:t>“License” refers to this free and grant back I25S License.</w:t>
      </w:r>
    </w:p>
    <w:p w14:paraId="588DF01B" w14:textId="6306776B" w:rsidR="007906D9" w:rsidRDefault="002B2C26">
      <w:pPr>
        <w:pStyle w:val="Standard"/>
        <w:spacing w:before="280" w:after="280" w:line="240" w:lineRule="auto"/>
      </w:pPr>
      <w:r>
        <w:rPr>
          <w:rFonts w:ascii="Century Gothic" w:eastAsia="Century Gothic" w:hAnsi="Century Gothic" w:cs="Century Gothic"/>
          <w:sz w:val="20"/>
          <w:szCs w:val="20"/>
        </w:rPr>
        <w:t>“The Licensee” or “You” refers to the person or legal entity that downloads the source code or the Software and make use of it/modify it and subsequently make</w:t>
      </w:r>
      <w:ins w:id="6" w:author="Kristian  Vestergaard" w:date="2020-06-17T06:32:00Z">
        <w:r w:rsidR="00C00DA0">
          <w:rPr>
            <w:rFonts w:ascii="Century Gothic" w:eastAsia="Century Gothic" w:hAnsi="Century Gothic" w:cs="Century Gothic"/>
            <w:sz w:val="20"/>
            <w:szCs w:val="20"/>
          </w:rPr>
          <w:t>s</w:t>
        </w:r>
      </w:ins>
      <w:r>
        <w:rPr>
          <w:rFonts w:ascii="Century Gothic" w:eastAsia="Century Gothic" w:hAnsi="Century Gothic" w:cs="Century Gothic"/>
          <w:sz w:val="20"/>
          <w:szCs w:val="20"/>
        </w:rPr>
        <w:t xml:space="preserve"> i</w:t>
      </w:r>
      <w:ins w:id="7" w:author="Kristian  Vestergaard" w:date="2020-06-17T06:32:00Z">
        <w:r w:rsidR="00C00DA0">
          <w:rPr>
            <w:rFonts w:ascii="Century Gothic" w:eastAsia="Century Gothic" w:hAnsi="Century Gothic" w:cs="Century Gothic"/>
            <w:sz w:val="20"/>
            <w:szCs w:val="20"/>
          </w:rPr>
          <w:t>t</w:t>
        </w:r>
      </w:ins>
      <w:del w:id="8" w:author="Kristian  Vestergaard" w:date="2020-06-17T06:32:00Z">
        <w:r w:rsidDel="00C00DA0">
          <w:rPr>
            <w:rFonts w:ascii="Century Gothic" w:eastAsia="Century Gothic" w:hAnsi="Century Gothic" w:cs="Century Gothic"/>
            <w:sz w:val="20"/>
            <w:szCs w:val="20"/>
          </w:rPr>
          <w:delText>s</w:delText>
        </w:r>
      </w:del>
      <w:r>
        <w:rPr>
          <w:rFonts w:ascii="Century Gothic" w:eastAsia="Century Gothic" w:hAnsi="Century Gothic" w:cs="Century Gothic"/>
          <w:sz w:val="20"/>
          <w:szCs w:val="20"/>
        </w:rPr>
        <w:t xml:space="preserve"> available to the public/operates the Software/distributes the Software</w:t>
      </w:r>
    </w:p>
    <w:p w14:paraId="58411C8A" w14:textId="77777777" w:rsidR="007906D9" w:rsidRDefault="002B2C26">
      <w:pPr>
        <w:pStyle w:val="Standard"/>
        <w:spacing w:before="280" w:after="280" w:line="240" w:lineRule="auto"/>
      </w:pPr>
      <w:r>
        <w:rPr>
          <w:rFonts w:ascii="Century Gothic" w:eastAsia="Century Gothic" w:hAnsi="Century Gothic" w:cs="Century Gothic"/>
          <w:sz w:val="20"/>
          <w:szCs w:val="20"/>
        </w:rPr>
        <w:t>“Combined Software” means software that consists of all or part of the Software and software created or released by someone other than I25S.</w:t>
      </w:r>
    </w:p>
    <w:p w14:paraId="54F0C714" w14:textId="77777777" w:rsidR="007906D9" w:rsidRDefault="002B2C26">
      <w:pPr>
        <w:pStyle w:val="Standard"/>
        <w:spacing w:before="280" w:after="280" w:line="240" w:lineRule="auto"/>
      </w:pPr>
      <w:r>
        <w:rPr>
          <w:rFonts w:ascii="Century Gothic" w:eastAsia="Century Gothic" w:hAnsi="Century Gothic" w:cs="Century Gothic"/>
          <w:sz w:val="20"/>
          <w:szCs w:val="20"/>
        </w:rPr>
        <w:t>“Copyright” means copyright laws that apply to and protect software.</w:t>
      </w:r>
    </w:p>
    <w:p w14:paraId="34122827" w14:textId="77777777" w:rsidR="007906D9" w:rsidRDefault="002B2C26">
      <w:pPr>
        <w:pStyle w:val="Standard"/>
        <w:spacing w:before="280" w:after="280" w:line="240" w:lineRule="auto"/>
      </w:pPr>
      <w:r>
        <w:rPr>
          <w:rFonts w:ascii="Century Gothic" w:eastAsia="Century Gothic" w:hAnsi="Century Gothic" w:cs="Century Gothic"/>
          <w:sz w:val="20"/>
          <w:szCs w:val="20"/>
        </w:rPr>
        <w:t>“Computer Program” is called software within the meaning of this License.</w:t>
      </w:r>
    </w:p>
    <w:p w14:paraId="379B2A7F" w14:textId="371224A8" w:rsidR="007906D9" w:rsidRDefault="002B2C26">
      <w:pPr>
        <w:pStyle w:val="Standard"/>
        <w:spacing w:before="280" w:after="280" w:line="240" w:lineRule="auto"/>
      </w:pPr>
      <w:r>
        <w:rPr>
          <w:rFonts w:ascii="Century Gothic" w:eastAsia="Century Gothic" w:hAnsi="Century Gothic" w:cs="Century Gothic"/>
          <w:sz w:val="20"/>
          <w:szCs w:val="20"/>
        </w:rPr>
        <w:t xml:space="preserve">“Software” refers to software published by </w:t>
      </w:r>
      <w:r w:rsidR="00684860">
        <w:rPr>
          <w:rFonts w:ascii="Century Gothic" w:eastAsia="Century Gothic" w:hAnsi="Century Gothic" w:cs="Century Gothic"/>
          <w:sz w:val="20"/>
          <w:szCs w:val="20"/>
        </w:rPr>
        <w:t>Licensor</w:t>
      </w:r>
      <w:r>
        <w:rPr>
          <w:rFonts w:ascii="Century Gothic" w:eastAsia="Century Gothic" w:hAnsi="Century Gothic" w:cs="Century Gothic"/>
          <w:sz w:val="20"/>
          <w:szCs w:val="20"/>
        </w:rPr>
        <w:t xml:space="preserve"> under This License.</w:t>
      </w:r>
    </w:p>
    <w:p w14:paraId="56BA2B2B" w14:textId="27282CDC" w:rsidR="007906D9" w:rsidRDefault="002B2C26">
      <w:pPr>
        <w:pStyle w:val="Standard"/>
        <w:spacing w:before="280" w:after="280" w:line="240" w:lineRule="auto"/>
      </w:pPr>
      <w:r>
        <w:rPr>
          <w:rFonts w:ascii="Century Gothic" w:eastAsia="Century Gothic" w:hAnsi="Century Gothic" w:cs="Century Gothic"/>
          <w:sz w:val="20"/>
          <w:szCs w:val="20"/>
        </w:rPr>
        <w:t>A “New Version” means a</w:t>
      </w:r>
      <w:r w:rsidR="000A530C">
        <w:rPr>
          <w:rFonts w:ascii="Century Gothic" w:eastAsia="Century Gothic" w:hAnsi="Century Gothic" w:cs="Century Gothic"/>
          <w:sz w:val="20"/>
          <w:szCs w:val="20"/>
        </w:rPr>
        <w:t xml:space="preserve"> modified</w:t>
      </w:r>
      <w:r>
        <w:rPr>
          <w:rFonts w:ascii="Century Gothic" w:eastAsia="Century Gothic" w:hAnsi="Century Gothic" w:cs="Century Gothic"/>
          <w:sz w:val="20"/>
          <w:szCs w:val="20"/>
        </w:rPr>
        <w:t xml:space="preserve"> version of the Source Code or the Software.  </w:t>
      </w:r>
    </w:p>
    <w:p w14:paraId="3F16F314" w14:textId="06F067DD" w:rsidR="007906D9" w:rsidRDefault="002B2C26">
      <w:pPr>
        <w:pStyle w:val="Standard"/>
        <w:spacing w:before="280" w:after="280" w:line="240" w:lineRule="auto"/>
      </w:pPr>
      <w:r>
        <w:rPr>
          <w:rFonts w:ascii="Century Gothic" w:eastAsia="Century Gothic" w:hAnsi="Century Gothic" w:cs="Century Gothic"/>
          <w:sz w:val="20"/>
          <w:szCs w:val="20"/>
        </w:rPr>
        <w:t>To “</w:t>
      </w:r>
      <w:r w:rsidR="00C0437E">
        <w:rPr>
          <w:rFonts w:ascii="Century Gothic" w:eastAsia="Century Gothic" w:hAnsi="Century Gothic" w:cs="Century Gothic"/>
          <w:sz w:val="20"/>
          <w:szCs w:val="20"/>
        </w:rPr>
        <w:t>P</w:t>
      </w:r>
      <w:r>
        <w:rPr>
          <w:rFonts w:ascii="Century Gothic" w:eastAsia="Century Gothic" w:hAnsi="Century Gothic" w:cs="Century Gothic"/>
          <w:sz w:val="20"/>
          <w:szCs w:val="20"/>
        </w:rPr>
        <w:t>ropagate” the Software means to do anything with it that, without permission, would make you directly or secondarily liable for infringement under applicable copyright law, except executing it or having it executed on a hardware device for your own internal purpose or modifying a private copy. Propagation includes copying, distribution (with or without modification), making available to the public, and in some country’s other activities as well.</w:t>
      </w:r>
    </w:p>
    <w:p w14:paraId="6E7813AA" w14:textId="72F338A3" w:rsidR="007906D9" w:rsidRDefault="002B2C26">
      <w:pPr>
        <w:pStyle w:val="Standard"/>
        <w:spacing w:before="280" w:after="28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To “Distribute” the Software means any kind of distribution to the public regardless of media or form that enables other parties to make or receive copies of the Software or the Source Code, modified or not.</w:t>
      </w:r>
      <w:bookmarkStart w:id="9" w:name="1fob9te"/>
      <w:bookmarkEnd w:id="9"/>
    </w:p>
    <w:p w14:paraId="77D0B455" w14:textId="7D717A1B" w:rsidR="00C1143B" w:rsidRPr="00C830B6" w:rsidRDefault="000A530C">
      <w:pPr>
        <w:pStyle w:val="Standard"/>
        <w:spacing w:before="280" w:after="280" w:line="240" w:lineRule="auto"/>
        <w:rPr>
          <w:rFonts w:ascii="Century Gothic" w:hAnsi="Century Gothic"/>
          <w:sz w:val="20"/>
          <w:szCs w:val="20"/>
        </w:rPr>
      </w:pPr>
      <w:r w:rsidRPr="00C830B6">
        <w:rPr>
          <w:rFonts w:ascii="Century Gothic" w:hAnsi="Century Gothic"/>
          <w:sz w:val="20"/>
          <w:szCs w:val="20"/>
        </w:rPr>
        <w:t xml:space="preserve">To “Modify” the Software means any changes to the Source Code including but not limited to improvements, bug-fixes, </w:t>
      </w:r>
      <w:r w:rsidR="00C830B6" w:rsidRPr="00C830B6">
        <w:rPr>
          <w:rFonts w:ascii="Century Gothic" w:hAnsi="Century Gothic"/>
          <w:sz w:val="20"/>
          <w:szCs w:val="20"/>
        </w:rPr>
        <w:t>changes,</w:t>
      </w:r>
      <w:r w:rsidRPr="00C830B6">
        <w:rPr>
          <w:rFonts w:ascii="Century Gothic" w:hAnsi="Century Gothic"/>
          <w:sz w:val="20"/>
          <w:szCs w:val="20"/>
        </w:rPr>
        <w:t xml:space="preserve"> and optimizations. </w:t>
      </w:r>
    </w:p>
    <w:p w14:paraId="0F9752F4" w14:textId="77777777" w:rsidR="007906D9" w:rsidRDefault="002B2C26">
      <w:pPr>
        <w:pStyle w:val="Standard"/>
        <w:spacing w:before="280" w:after="280" w:line="240" w:lineRule="auto"/>
      </w:pPr>
      <w:r>
        <w:rPr>
          <w:rFonts w:ascii="Century Gothic" w:eastAsia="Century Gothic" w:hAnsi="Century Gothic" w:cs="Century Gothic"/>
          <w:b/>
          <w:sz w:val="20"/>
          <w:szCs w:val="20"/>
        </w:rPr>
        <w:lastRenderedPageBreak/>
        <w:t>2. Source Code.</w:t>
      </w:r>
    </w:p>
    <w:p w14:paraId="3B560739" w14:textId="0A202CA0" w:rsidR="007906D9" w:rsidRDefault="002B2C26">
      <w:pPr>
        <w:pStyle w:val="Standard"/>
        <w:spacing w:before="280" w:after="280" w:line="240" w:lineRule="auto"/>
      </w:pPr>
      <w:r>
        <w:rPr>
          <w:rFonts w:ascii="Century Gothic" w:eastAsia="Century Gothic" w:hAnsi="Century Gothic" w:cs="Century Gothic"/>
          <w:sz w:val="20"/>
          <w:szCs w:val="20"/>
        </w:rPr>
        <w:t>The “</w:t>
      </w:r>
      <w:r w:rsidR="000A530C">
        <w:rPr>
          <w:rFonts w:ascii="Century Gothic" w:eastAsia="Century Gothic" w:hAnsi="Century Gothic" w:cs="Century Gothic"/>
          <w:sz w:val="20"/>
          <w:szCs w:val="20"/>
        </w:rPr>
        <w:t>S</w:t>
      </w:r>
      <w:r>
        <w:rPr>
          <w:rFonts w:ascii="Century Gothic" w:eastAsia="Century Gothic" w:hAnsi="Century Gothic" w:cs="Century Gothic"/>
          <w:sz w:val="20"/>
          <w:szCs w:val="20"/>
        </w:rPr>
        <w:t xml:space="preserve">ource </w:t>
      </w:r>
      <w:r w:rsidR="000A530C">
        <w:rPr>
          <w:rFonts w:ascii="Century Gothic" w:eastAsia="Century Gothic" w:hAnsi="Century Gothic" w:cs="Century Gothic"/>
          <w:sz w:val="20"/>
          <w:szCs w:val="20"/>
        </w:rPr>
        <w:t>C</w:t>
      </w:r>
      <w:r>
        <w:rPr>
          <w:rFonts w:ascii="Century Gothic" w:eastAsia="Century Gothic" w:hAnsi="Century Gothic" w:cs="Century Gothic"/>
          <w:sz w:val="20"/>
          <w:szCs w:val="20"/>
        </w:rPr>
        <w:t xml:space="preserve">ode” for the Software means the code needed for making </w:t>
      </w:r>
      <w:r w:rsidR="000A530C">
        <w:rPr>
          <w:rFonts w:ascii="Century Gothic" w:eastAsia="Century Gothic" w:hAnsi="Century Gothic" w:cs="Century Gothic"/>
          <w:sz w:val="20"/>
          <w:szCs w:val="20"/>
        </w:rPr>
        <w:t>modifications</w:t>
      </w:r>
      <w:r>
        <w:rPr>
          <w:rFonts w:ascii="Century Gothic" w:eastAsia="Century Gothic" w:hAnsi="Century Gothic" w:cs="Century Gothic"/>
          <w:sz w:val="20"/>
          <w:szCs w:val="20"/>
        </w:rPr>
        <w:t xml:space="preserve"> to the Software. </w:t>
      </w:r>
      <w:del w:id="10" w:author="Kristian  Vestergaard" w:date="2020-06-17T06:35:00Z">
        <w:r w:rsidDel="00C00DA0">
          <w:rPr>
            <w:rFonts w:ascii="Century Gothic" w:eastAsia="Century Gothic" w:hAnsi="Century Gothic" w:cs="Century Gothic"/>
            <w:sz w:val="20"/>
            <w:szCs w:val="20"/>
          </w:rPr>
          <w:delText xml:space="preserve"> </w:delText>
        </w:r>
      </w:del>
      <w:r>
        <w:rPr>
          <w:rFonts w:ascii="Century Gothic" w:eastAsia="Century Gothic" w:hAnsi="Century Gothic" w:cs="Century Gothic"/>
          <w:sz w:val="20"/>
          <w:szCs w:val="20"/>
        </w:rPr>
        <w:t>“Object code” means any non-source form of the Software.</w:t>
      </w:r>
      <w:bookmarkStart w:id="11" w:name="3znysh7"/>
      <w:bookmarkEnd w:id="11"/>
    </w:p>
    <w:p w14:paraId="6E5FF277" w14:textId="4C41E38F" w:rsidR="007906D9" w:rsidRDefault="002B2C26">
      <w:pPr>
        <w:pStyle w:val="Standard"/>
        <w:spacing w:before="280" w:after="280" w:line="240" w:lineRule="auto"/>
      </w:pPr>
      <w:r>
        <w:rPr>
          <w:rFonts w:ascii="Century Gothic" w:eastAsia="Century Gothic" w:hAnsi="Century Gothic" w:cs="Century Gothic"/>
          <w:b/>
          <w:sz w:val="20"/>
          <w:szCs w:val="20"/>
        </w:rPr>
        <w:t>3. Permissions.</w:t>
      </w:r>
    </w:p>
    <w:p w14:paraId="5D0D95E4" w14:textId="77777777" w:rsidR="00C00DA0" w:rsidRPr="00C00DA0" w:rsidRDefault="00C00DA0" w:rsidP="00C00DA0">
      <w:pPr>
        <w:pStyle w:val="Standard"/>
        <w:spacing w:before="280" w:after="280" w:line="240" w:lineRule="auto"/>
        <w:rPr>
          <w:rFonts w:ascii="Century Gothic" w:eastAsia="Century Gothic" w:hAnsi="Century Gothic" w:cs="Century Gothic"/>
          <w:sz w:val="20"/>
          <w:szCs w:val="20"/>
        </w:rPr>
      </w:pPr>
      <w:r w:rsidRPr="00C00DA0">
        <w:rPr>
          <w:rFonts w:ascii="Century Gothic" w:eastAsia="Century Gothic" w:hAnsi="Century Gothic" w:cs="Century Gothic"/>
          <w:sz w:val="20"/>
          <w:szCs w:val="20"/>
        </w:rPr>
        <w:t>The Licensee shall, subject to the timely fulfilment of its obligations contained in this license and the conditions contained herein, be granted a royalty free right to undertake:</w:t>
      </w:r>
    </w:p>
    <w:p w14:paraId="6D3C3A6B" w14:textId="77777777" w:rsidR="00C00DA0" w:rsidRPr="00C00DA0" w:rsidRDefault="00C00DA0" w:rsidP="00C00DA0">
      <w:pPr>
        <w:pStyle w:val="Standard"/>
        <w:spacing w:before="280" w:after="280" w:line="240" w:lineRule="auto"/>
        <w:ind w:left="426"/>
        <w:rPr>
          <w:rFonts w:ascii="Century Gothic" w:eastAsia="Century Gothic" w:hAnsi="Century Gothic" w:cs="Century Gothic"/>
          <w:sz w:val="20"/>
          <w:szCs w:val="20"/>
        </w:rPr>
      </w:pPr>
      <w:commentRangeStart w:id="12"/>
      <w:r w:rsidRPr="00C00DA0">
        <w:rPr>
          <w:rFonts w:ascii="Century Gothic" w:eastAsia="Century Gothic" w:hAnsi="Century Gothic" w:cs="Century Gothic"/>
          <w:sz w:val="20"/>
          <w:szCs w:val="20"/>
        </w:rPr>
        <w:t xml:space="preserve">the permanent  </w:t>
      </w:r>
      <w:commentRangeEnd w:id="12"/>
      <w:r>
        <w:rPr>
          <w:rStyle w:val="CommentReference"/>
          <w:rFonts w:cs="Mangal"/>
        </w:rPr>
        <w:commentReference w:id="12"/>
      </w:r>
      <w:r w:rsidRPr="00C00DA0">
        <w:rPr>
          <w:rFonts w:ascii="Century Gothic" w:eastAsia="Century Gothic" w:hAnsi="Century Gothic" w:cs="Century Gothic"/>
          <w:sz w:val="20"/>
          <w:szCs w:val="20"/>
        </w:rPr>
        <w:t>or temporary reproduction of the Software by any means and in any form, in part or in whole including loading, displaying, running, transmission or storage of the Software necessitate such reproduction.</w:t>
      </w:r>
    </w:p>
    <w:p w14:paraId="3A9A1EF8" w14:textId="05B32320" w:rsidR="00C00DA0" w:rsidRPr="00C00DA0" w:rsidDel="00C00DA0" w:rsidRDefault="00C00DA0" w:rsidP="00C00DA0">
      <w:pPr>
        <w:pStyle w:val="Standard"/>
        <w:spacing w:before="280" w:after="280" w:line="240" w:lineRule="auto"/>
        <w:ind w:left="426"/>
        <w:rPr>
          <w:del w:id="13" w:author="Kristian  Vestergaard" w:date="2020-06-17T06:42:00Z"/>
          <w:rFonts w:ascii="Century Gothic" w:eastAsia="Century Gothic" w:hAnsi="Century Gothic" w:cs="Century Gothic"/>
          <w:sz w:val="20"/>
          <w:szCs w:val="20"/>
        </w:rPr>
      </w:pPr>
    </w:p>
    <w:p w14:paraId="45A2F2ED" w14:textId="77777777" w:rsidR="00C00DA0" w:rsidRPr="00C00DA0" w:rsidRDefault="00C00DA0" w:rsidP="00C00DA0">
      <w:pPr>
        <w:pStyle w:val="Standard"/>
        <w:spacing w:before="280" w:after="280" w:line="240" w:lineRule="auto"/>
        <w:ind w:left="426"/>
        <w:rPr>
          <w:rFonts w:ascii="Century Gothic" w:eastAsia="Century Gothic" w:hAnsi="Century Gothic" w:cs="Century Gothic"/>
          <w:sz w:val="20"/>
          <w:szCs w:val="20"/>
        </w:rPr>
      </w:pPr>
      <w:r w:rsidRPr="00C00DA0">
        <w:rPr>
          <w:rFonts w:ascii="Century Gothic" w:eastAsia="Century Gothic" w:hAnsi="Century Gothic" w:cs="Century Gothic"/>
          <w:sz w:val="20"/>
          <w:szCs w:val="20"/>
        </w:rPr>
        <w:t>the translation, adaptation, arrangement and any other alteration of the Software and the reproduction of the results thereof,</w:t>
      </w:r>
    </w:p>
    <w:p w14:paraId="174E37FB" w14:textId="44572DC9" w:rsidR="00C00DA0" w:rsidRPr="00C00DA0" w:rsidRDefault="00C00DA0" w:rsidP="00C00DA0">
      <w:pPr>
        <w:pStyle w:val="Standard"/>
        <w:spacing w:before="280" w:after="280" w:line="240" w:lineRule="auto"/>
        <w:ind w:left="426"/>
        <w:rPr>
          <w:rFonts w:ascii="Century Gothic" w:eastAsia="Century Gothic" w:hAnsi="Century Gothic" w:cs="Century Gothic"/>
          <w:sz w:val="20"/>
          <w:szCs w:val="20"/>
        </w:rPr>
      </w:pPr>
    </w:p>
    <w:p w14:paraId="3CDFF712" w14:textId="2EC64F68" w:rsidR="00C00DA0" w:rsidRDefault="00C00DA0" w:rsidP="00C00DA0">
      <w:pPr>
        <w:pStyle w:val="Standard"/>
        <w:spacing w:before="280" w:after="280" w:line="240" w:lineRule="auto"/>
        <w:ind w:left="426"/>
        <w:rPr>
          <w:rFonts w:ascii="Century Gothic" w:eastAsia="Century Gothic" w:hAnsi="Century Gothic" w:cs="Century Gothic"/>
          <w:sz w:val="20"/>
          <w:szCs w:val="20"/>
        </w:rPr>
      </w:pPr>
      <w:r w:rsidRPr="00C00DA0">
        <w:rPr>
          <w:rFonts w:ascii="Century Gothic" w:eastAsia="Century Gothic" w:hAnsi="Century Gothic" w:cs="Century Gothic"/>
          <w:sz w:val="20"/>
          <w:szCs w:val="20"/>
        </w:rPr>
        <w:t>any form of distribution to the public, excluding the rental, of the original Software or of copies thereof.</w:t>
      </w:r>
    </w:p>
    <w:p w14:paraId="2E77D1FF" w14:textId="77777777" w:rsidR="00C00DA0" w:rsidRDefault="00C00DA0">
      <w:pPr>
        <w:pStyle w:val="Standard"/>
        <w:spacing w:before="280" w:after="280" w:line="240" w:lineRule="auto"/>
        <w:rPr>
          <w:rFonts w:ascii="Century Gothic" w:eastAsia="Century Gothic" w:hAnsi="Century Gothic" w:cs="Century Gothic"/>
          <w:sz w:val="20"/>
          <w:szCs w:val="20"/>
        </w:rPr>
      </w:pPr>
    </w:p>
    <w:p w14:paraId="0C555EED" w14:textId="771652EA" w:rsidR="007906D9" w:rsidRPr="00C00DA0" w:rsidRDefault="002B2C26">
      <w:pPr>
        <w:pStyle w:val="Standard"/>
        <w:spacing w:before="280" w:after="28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All rights granted under this License are granted for the term of</w:t>
      </w:r>
      <w:r w:rsidR="00FF3204">
        <w:rPr>
          <w:rFonts w:ascii="Century Gothic" w:eastAsia="Century Gothic" w:hAnsi="Century Gothic" w:cs="Century Gothic"/>
          <w:sz w:val="20"/>
          <w:szCs w:val="20"/>
        </w:rPr>
        <w:t xml:space="preserve"> the</w:t>
      </w:r>
      <w:r>
        <w:rPr>
          <w:rFonts w:ascii="Century Gothic" w:eastAsia="Century Gothic" w:hAnsi="Century Gothic" w:cs="Century Gothic"/>
          <w:sz w:val="20"/>
          <w:szCs w:val="20"/>
        </w:rPr>
        <w:t xml:space="preserve"> copyright on </w:t>
      </w:r>
      <w:r w:rsidR="00FF3204">
        <w:rPr>
          <w:rFonts w:ascii="Century Gothic" w:eastAsia="Century Gothic" w:hAnsi="Century Gothic" w:cs="Century Gothic"/>
          <w:sz w:val="20"/>
          <w:szCs w:val="20"/>
        </w:rPr>
        <w:t>the</w:t>
      </w:r>
      <w:r>
        <w:rPr>
          <w:rFonts w:ascii="Century Gothic" w:eastAsia="Century Gothic" w:hAnsi="Century Gothic" w:cs="Century Gothic"/>
          <w:sz w:val="20"/>
          <w:szCs w:val="20"/>
        </w:rPr>
        <w:t xml:space="preserve"> Software and are irrevocable, provided that the conditions/obligations in this License are fulfilled by the Licensee.</w:t>
      </w:r>
    </w:p>
    <w:p w14:paraId="422753FC" w14:textId="77777777" w:rsidR="007906D9" w:rsidRPr="00C00DA0" w:rsidRDefault="002B2C26">
      <w:pPr>
        <w:pStyle w:val="Standard"/>
        <w:spacing w:before="280" w:after="28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This License explicitly affirms your unlimited permission to run and use the Software for all purposes supported by the Software.</w:t>
      </w:r>
    </w:p>
    <w:p w14:paraId="79CDB2A0" w14:textId="004F7181" w:rsidR="007906D9" w:rsidRDefault="002B2C26">
      <w:pPr>
        <w:pStyle w:val="Standard"/>
        <w:spacing w:before="280" w:after="280" w:line="240" w:lineRule="auto"/>
      </w:pPr>
      <w:r>
        <w:rPr>
          <w:rFonts w:ascii="Century Gothic" w:eastAsia="Century Gothic" w:hAnsi="Century Gothic" w:cs="Century Gothic"/>
          <w:sz w:val="20"/>
          <w:szCs w:val="20"/>
        </w:rPr>
        <w:t xml:space="preserve">The grant of the aforementioned rights are condition upon You simultaneously with your own use (internal or external) or </w:t>
      </w:r>
      <w:commentRangeStart w:id="14"/>
      <w:r>
        <w:rPr>
          <w:rFonts w:ascii="Century Gothic" w:eastAsia="Century Gothic" w:hAnsi="Century Gothic" w:cs="Century Gothic"/>
          <w:sz w:val="20"/>
          <w:szCs w:val="20"/>
        </w:rPr>
        <w:t xml:space="preserve">Distribution publish the </w:t>
      </w:r>
      <w:r w:rsidR="000A530C">
        <w:rPr>
          <w:rFonts w:ascii="Century Gothic" w:eastAsia="Century Gothic" w:hAnsi="Century Gothic" w:cs="Century Gothic"/>
          <w:sz w:val="20"/>
          <w:szCs w:val="20"/>
        </w:rPr>
        <w:t>modified</w:t>
      </w:r>
      <w:r>
        <w:rPr>
          <w:rFonts w:ascii="Century Gothic" w:eastAsia="Century Gothic" w:hAnsi="Century Gothic" w:cs="Century Gothic"/>
          <w:sz w:val="20"/>
          <w:szCs w:val="20"/>
        </w:rPr>
        <w:t xml:space="preserve"> </w:t>
      </w:r>
      <w:commentRangeEnd w:id="14"/>
      <w:r w:rsidR="00C00DA0">
        <w:rPr>
          <w:rStyle w:val="CommentReference"/>
          <w:rFonts w:cs="Mangal"/>
        </w:rPr>
        <w:commentReference w:id="14"/>
      </w:r>
      <w:r>
        <w:rPr>
          <w:rFonts w:ascii="Century Gothic" w:eastAsia="Century Gothic" w:hAnsi="Century Gothic" w:cs="Century Gothic"/>
          <w:sz w:val="20"/>
          <w:szCs w:val="20"/>
        </w:rPr>
        <w:t>Software and source code under this License and make it easily available for download with a detailed description of the alterations made.</w:t>
      </w:r>
    </w:p>
    <w:p w14:paraId="634A9A49" w14:textId="09E1DA94" w:rsidR="007906D9" w:rsidRDefault="002B2C26">
      <w:pPr>
        <w:pStyle w:val="Standard"/>
        <w:spacing w:before="280" w:after="280" w:line="240" w:lineRule="auto"/>
      </w:pPr>
      <w:r>
        <w:rPr>
          <w:rFonts w:ascii="Century Gothic" w:eastAsia="Century Gothic" w:hAnsi="Century Gothic" w:cs="Century Gothic"/>
          <w:sz w:val="20"/>
          <w:szCs w:val="20"/>
        </w:rPr>
        <w:t xml:space="preserve">You may provide the download of the </w:t>
      </w:r>
      <w:r w:rsidR="000A530C">
        <w:rPr>
          <w:rFonts w:ascii="Century Gothic" w:eastAsia="Century Gothic" w:hAnsi="Century Gothic" w:cs="Century Gothic"/>
          <w:sz w:val="20"/>
          <w:szCs w:val="20"/>
        </w:rPr>
        <w:t>modified</w:t>
      </w:r>
      <w:r>
        <w:rPr>
          <w:rFonts w:ascii="Century Gothic" w:eastAsia="Century Gothic" w:hAnsi="Century Gothic" w:cs="Century Gothic"/>
          <w:sz w:val="20"/>
          <w:szCs w:val="20"/>
        </w:rPr>
        <w:t xml:space="preserve"> Software/source code from a space of your own or you may make a change request to the space where you originally downloaded the source code (the original or a later modified version) with a specification of the changes made to the source code, so that it is easy to modify again.  </w:t>
      </w:r>
    </w:p>
    <w:p w14:paraId="400DCD98" w14:textId="77777777" w:rsidR="007906D9" w:rsidRDefault="002B2C26">
      <w:pPr>
        <w:pStyle w:val="Standard"/>
        <w:spacing w:before="280" w:after="280" w:line="240" w:lineRule="auto"/>
      </w:pPr>
      <w:r>
        <w:rPr>
          <w:rFonts w:ascii="Century Gothic" w:eastAsia="Century Gothic" w:hAnsi="Century Gothic" w:cs="Century Gothic"/>
          <w:i/>
          <w:sz w:val="20"/>
          <w:szCs w:val="20"/>
        </w:rPr>
        <w:t>Combined Software:</w:t>
      </w:r>
    </w:p>
    <w:p w14:paraId="73ED888B" w14:textId="77777777" w:rsidR="007D6582" w:rsidRDefault="002B2C26">
      <w:pPr>
        <w:pStyle w:val="Standard"/>
        <w:spacing w:before="280" w:after="28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You may create Combined Software with the use of the Software including New Versions provided however that you include this License in your license for the Combined Software</w:t>
      </w:r>
      <w:r w:rsidR="00C1143B">
        <w:rPr>
          <w:rFonts w:ascii="Century Gothic" w:eastAsia="Century Gothic" w:hAnsi="Century Gothic" w:cs="Century Gothic"/>
          <w:sz w:val="20"/>
          <w:szCs w:val="20"/>
        </w:rPr>
        <w:t xml:space="preserve"> and comply with </w:t>
      </w:r>
      <w:r w:rsidR="00C830B6">
        <w:rPr>
          <w:rFonts w:ascii="Century Gothic" w:eastAsia="Century Gothic" w:hAnsi="Century Gothic" w:cs="Century Gothic"/>
          <w:sz w:val="20"/>
          <w:szCs w:val="20"/>
        </w:rPr>
        <w:t>the</w:t>
      </w:r>
      <w:r w:rsidR="00C1143B">
        <w:rPr>
          <w:rFonts w:ascii="Century Gothic" w:eastAsia="Century Gothic" w:hAnsi="Century Gothic" w:cs="Century Gothic"/>
          <w:sz w:val="20"/>
          <w:szCs w:val="20"/>
        </w:rPr>
        <w:t xml:space="preserve"> obligation to </w:t>
      </w:r>
      <w:r>
        <w:rPr>
          <w:rFonts w:ascii="Century Gothic" w:eastAsia="Century Gothic" w:hAnsi="Century Gothic" w:cs="Century Gothic"/>
          <w:sz w:val="20"/>
          <w:szCs w:val="20"/>
        </w:rPr>
        <w:t xml:space="preserve">publish the </w:t>
      </w:r>
      <w:r w:rsidR="00C1143B">
        <w:rPr>
          <w:rFonts w:ascii="Century Gothic" w:eastAsia="Century Gothic" w:hAnsi="Century Gothic" w:cs="Century Gothic"/>
          <w:sz w:val="20"/>
          <w:szCs w:val="20"/>
        </w:rPr>
        <w:t>S</w:t>
      </w:r>
      <w:r>
        <w:rPr>
          <w:rFonts w:ascii="Century Gothic" w:eastAsia="Century Gothic" w:hAnsi="Century Gothic" w:cs="Century Gothic"/>
          <w:sz w:val="20"/>
          <w:szCs w:val="20"/>
        </w:rPr>
        <w:t xml:space="preserve">oftware and </w:t>
      </w:r>
      <w:r w:rsidR="00C830B6">
        <w:rPr>
          <w:rFonts w:ascii="Century Gothic" w:eastAsia="Century Gothic" w:hAnsi="Century Gothic" w:cs="Century Gothic"/>
          <w:sz w:val="20"/>
          <w:szCs w:val="20"/>
        </w:rPr>
        <w:t>S</w:t>
      </w:r>
      <w:r>
        <w:rPr>
          <w:rFonts w:ascii="Century Gothic" w:eastAsia="Century Gothic" w:hAnsi="Century Gothic" w:cs="Century Gothic"/>
          <w:sz w:val="20"/>
          <w:szCs w:val="20"/>
        </w:rPr>
        <w:t xml:space="preserve">ource </w:t>
      </w:r>
      <w:r w:rsidR="00C830B6">
        <w:rPr>
          <w:rFonts w:ascii="Century Gothic" w:eastAsia="Century Gothic" w:hAnsi="Century Gothic" w:cs="Century Gothic"/>
          <w:sz w:val="20"/>
          <w:szCs w:val="20"/>
        </w:rPr>
        <w:t>C</w:t>
      </w:r>
      <w:r>
        <w:rPr>
          <w:rFonts w:ascii="Century Gothic" w:eastAsia="Century Gothic" w:hAnsi="Century Gothic" w:cs="Century Gothic"/>
          <w:sz w:val="20"/>
          <w:szCs w:val="20"/>
        </w:rPr>
        <w:t xml:space="preserve">ode with a detailed description of the </w:t>
      </w:r>
      <w:r w:rsidR="00C1143B">
        <w:rPr>
          <w:rFonts w:ascii="Century Gothic" w:eastAsia="Century Gothic" w:hAnsi="Century Gothic" w:cs="Century Gothic"/>
          <w:sz w:val="20"/>
          <w:szCs w:val="20"/>
        </w:rPr>
        <w:t xml:space="preserve">modifications, if any, that you have made to the </w:t>
      </w:r>
      <w:r w:rsidR="00C830B6">
        <w:rPr>
          <w:rFonts w:ascii="Century Gothic" w:eastAsia="Century Gothic" w:hAnsi="Century Gothic" w:cs="Century Gothic"/>
          <w:sz w:val="20"/>
          <w:szCs w:val="20"/>
        </w:rPr>
        <w:t>Software.</w:t>
      </w:r>
      <w:r w:rsidR="00C1143B">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 xml:space="preserve"> </w:t>
      </w:r>
      <w:bookmarkStart w:id="15" w:name="2et92p0"/>
      <w:bookmarkStart w:id="16" w:name="tyjcwt"/>
      <w:bookmarkEnd w:id="15"/>
      <w:bookmarkEnd w:id="16"/>
    </w:p>
    <w:p w14:paraId="2C947FF6" w14:textId="6986D02F" w:rsidR="007906D9" w:rsidRDefault="00C830B6">
      <w:pPr>
        <w:pStyle w:val="Standard"/>
        <w:spacing w:before="280" w:after="280" w:line="240" w:lineRule="auto"/>
      </w:pPr>
      <w:r>
        <w:rPr>
          <w:rFonts w:ascii="Century Gothic" w:eastAsia="Century Gothic" w:hAnsi="Century Gothic" w:cs="Century Gothic"/>
          <w:sz w:val="20"/>
          <w:szCs w:val="20"/>
        </w:rPr>
        <w:t xml:space="preserve">The same obligation to make public /grant back applies for any other source code that allows the Software/New Version to integrate/interact with other parts of the Combined Software, if this is not done as a modification to the Software.  </w:t>
      </w:r>
    </w:p>
    <w:p w14:paraId="5CDBC07D" w14:textId="77777777" w:rsidR="00C830B6" w:rsidRDefault="00C830B6">
      <w:pPr>
        <w:pStyle w:val="Standard"/>
        <w:spacing w:before="280" w:after="280" w:line="240" w:lineRule="auto"/>
        <w:rPr>
          <w:rFonts w:ascii="Century Gothic" w:eastAsia="Century Gothic" w:hAnsi="Century Gothic" w:cs="Century Gothic"/>
          <w:b/>
          <w:sz w:val="20"/>
          <w:szCs w:val="20"/>
        </w:rPr>
      </w:pPr>
    </w:p>
    <w:p w14:paraId="57FDD81B" w14:textId="121C259D" w:rsidR="007906D9" w:rsidRDefault="002B2C26">
      <w:pPr>
        <w:pStyle w:val="Standard"/>
        <w:spacing w:before="280" w:after="280" w:line="240" w:lineRule="auto"/>
      </w:pPr>
      <w:r>
        <w:rPr>
          <w:rFonts w:ascii="Century Gothic" w:eastAsia="Century Gothic" w:hAnsi="Century Gothic" w:cs="Century Gothic"/>
          <w:b/>
          <w:sz w:val="20"/>
          <w:szCs w:val="20"/>
        </w:rPr>
        <w:t>4. License fee.</w:t>
      </w:r>
    </w:p>
    <w:p w14:paraId="4058788C" w14:textId="0F37663D" w:rsidR="007906D9" w:rsidRDefault="002B2C26">
      <w:pPr>
        <w:pStyle w:val="Standard"/>
        <w:spacing w:before="280" w:after="280" w:line="240" w:lineRule="auto"/>
      </w:pPr>
      <w:r>
        <w:rPr>
          <w:rFonts w:ascii="Century Gothic" w:eastAsia="Century Gothic" w:hAnsi="Century Gothic" w:cs="Century Gothic"/>
          <w:sz w:val="20"/>
          <w:szCs w:val="20"/>
        </w:rPr>
        <w:t>You may charge a license fee for Combined Software but not for copies of the Software/New Versions</w:t>
      </w:r>
      <w:r w:rsidR="00C830B6">
        <w:rPr>
          <w:rFonts w:ascii="Century Gothic" w:eastAsia="Century Gothic" w:hAnsi="Century Gothic" w:cs="Century Gothic"/>
          <w:sz w:val="20"/>
          <w:szCs w:val="20"/>
        </w:rPr>
        <w:t xml:space="preserve"> or </w:t>
      </w:r>
      <w:r>
        <w:rPr>
          <w:rFonts w:ascii="Century Gothic" w:eastAsia="Century Gothic" w:hAnsi="Century Gothic" w:cs="Century Gothic"/>
          <w:sz w:val="20"/>
          <w:szCs w:val="20"/>
        </w:rPr>
        <w:t xml:space="preserve">use of the Software or any New Versions. </w:t>
      </w:r>
    </w:p>
    <w:p w14:paraId="1D156C8D" w14:textId="77777777" w:rsidR="007906D9" w:rsidRDefault="002B2C26">
      <w:pPr>
        <w:pStyle w:val="Standard"/>
        <w:spacing w:before="280" w:after="280" w:line="240" w:lineRule="auto"/>
      </w:pPr>
      <w:r>
        <w:rPr>
          <w:rFonts w:ascii="Century Gothic" w:eastAsia="Century Gothic" w:hAnsi="Century Gothic" w:cs="Century Gothic"/>
          <w:sz w:val="20"/>
          <w:szCs w:val="20"/>
        </w:rPr>
        <w:t>You are however allowed to charge consultancy fees for assisting with the use and implementation of the Software or any New Versions and you may also offer support or warranty protection for a reasonable fee.</w:t>
      </w:r>
      <w:bookmarkStart w:id="17" w:name="3dy6vkm"/>
      <w:bookmarkStart w:id="18" w:name="1t3h5sf"/>
      <w:bookmarkEnd w:id="17"/>
      <w:bookmarkEnd w:id="18"/>
    </w:p>
    <w:p w14:paraId="59F220F5" w14:textId="77777777" w:rsidR="007906D9" w:rsidRDefault="002B2C26">
      <w:pPr>
        <w:pStyle w:val="Standard"/>
        <w:spacing w:before="280" w:after="280" w:line="240" w:lineRule="auto"/>
      </w:pPr>
      <w:r>
        <w:rPr>
          <w:rFonts w:ascii="Century Gothic" w:eastAsia="Century Gothic" w:hAnsi="Century Gothic" w:cs="Century Gothic"/>
          <w:b/>
          <w:sz w:val="20"/>
          <w:szCs w:val="20"/>
        </w:rPr>
        <w:t>5. No Surrender of Others' Freedom.</w:t>
      </w:r>
    </w:p>
    <w:p w14:paraId="38E738A3" w14:textId="34AA8604" w:rsidR="007906D9" w:rsidRDefault="002B2C26">
      <w:pPr>
        <w:pStyle w:val="Standard"/>
        <w:spacing w:before="280" w:after="280" w:line="240" w:lineRule="auto"/>
      </w:pPr>
      <w:r>
        <w:rPr>
          <w:rFonts w:ascii="Century Gothic" w:eastAsia="Century Gothic" w:hAnsi="Century Gothic" w:cs="Century Gothic"/>
          <w:sz w:val="20"/>
          <w:szCs w:val="20"/>
        </w:rPr>
        <w:t>If conditions are imposed on you (whether by court order, agreement or otherwise) that contradict the conditions of this License, they do not excuse you from the conditions of this License. If you cannot comply with the obligation to publish as to satisfy your obligation under this License and any other pertinent obligations including not charging a fee, then as a consequence you may not use, operate, run or propagate the Software at all.</w:t>
      </w:r>
      <w:bookmarkStart w:id="19" w:name="2s8eyo1"/>
      <w:bookmarkStart w:id="20" w:name="17dp8vu"/>
      <w:bookmarkStart w:id="21" w:name="4d34og8"/>
      <w:bookmarkEnd w:id="19"/>
      <w:bookmarkEnd w:id="20"/>
      <w:bookmarkEnd w:id="21"/>
    </w:p>
    <w:p w14:paraId="197492B2" w14:textId="77777777" w:rsidR="007906D9" w:rsidRDefault="002B2C26">
      <w:pPr>
        <w:pStyle w:val="Standard"/>
        <w:spacing w:before="280" w:after="280" w:line="240" w:lineRule="auto"/>
      </w:pPr>
      <w:r>
        <w:rPr>
          <w:rFonts w:ascii="Century Gothic" w:eastAsia="Century Gothic" w:hAnsi="Century Gothic" w:cs="Century Gothic"/>
          <w:b/>
          <w:sz w:val="20"/>
          <w:szCs w:val="20"/>
        </w:rPr>
        <w:t>6. Disclaimer of Warranty.</w:t>
      </w:r>
    </w:p>
    <w:p w14:paraId="282C6319" w14:textId="47FE4F3E" w:rsidR="007906D9" w:rsidRDefault="002B2C26">
      <w:pPr>
        <w:pStyle w:val="Standard"/>
        <w:spacing w:before="280" w:after="280" w:line="240" w:lineRule="auto"/>
      </w:pPr>
      <w:r>
        <w:rPr>
          <w:rFonts w:ascii="Century Gothic" w:eastAsia="Century Gothic" w:hAnsi="Century Gothic" w:cs="Century Gothic"/>
          <w:sz w:val="20"/>
          <w:szCs w:val="20"/>
        </w:rPr>
        <w:t>THERE IS NO WARRANTY FOR THE SOFTWARE/SOURCE CODE, TO THE EXTENT PERMITTED BY APPLICABLE LAW. EXCEPT WHEN OTHERWISE STATED IN WRITING LICENSOR PROVIDE THE SOFTWARE/SOURCE CODE AND NEW VERSIONS “AS IS” WITHOUT WARRANTY OF ANY KIND, EITHER EXPRESSED OR IMPLIED, INCLUDING, BUT NOT LIMITED TO, THE IMPLIED WARRANTIES OF MERCHANTABILITY AND FITNESS FOR A PARTICULAR PURPOSE. THE ENTIRE RISK AS TO THE QUALITY AND PERFORMANCE OF THE SOFTWARE/SOURCE CODE/NEW VERSIONS IS WITH YOU. SHOULD THE SOFTWARE/SOURCE CODE/NEW VERSIONS PROVE DEFECTIVE IN ANY WAY</w:t>
      </w:r>
      <w:r w:rsidR="003A1BE8">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YOU ASSUME THE COST OF ALL NECESSARY SERVICING, REPAIR OR CORRECTION AND PROTECTION.</w:t>
      </w:r>
      <w:bookmarkStart w:id="22" w:name="3rdcrjn"/>
      <w:bookmarkEnd w:id="22"/>
    </w:p>
    <w:p w14:paraId="49E284E8" w14:textId="77777777" w:rsidR="007906D9" w:rsidRDefault="002B2C26">
      <w:pPr>
        <w:pStyle w:val="Standard"/>
        <w:spacing w:before="280" w:after="280" w:line="240" w:lineRule="auto"/>
      </w:pPr>
      <w:r>
        <w:rPr>
          <w:rFonts w:ascii="Century Gothic" w:eastAsia="Century Gothic" w:hAnsi="Century Gothic" w:cs="Century Gothic"/>
          <w:b/>
          <w:sz w:val="20"/>
          <w:szCs w:val="20"/>
        </w:rPr>
        <w:t>7. Limitation of Liability.</w:t>
      </w:r>
    </w:p>
    <w:p w14:paraId="1211956C" w14:textId="77777777" w:rsidR="007906D9" w:rsidRDefault="002B2C26">
      <w:pPr>
        <w:pStyle w:val="Standard"/>
        <w:spacing w:before="280" w:after="280" w:line="240" w:lineRule="auto"/>
      </w:pPr>
      <w:r>
        <w:rPr>
          <w:rFonts w:ascii="Century Gothic" w:eastAsia="Century Gothic" w:hAnsi="Century Gothic" w:cs="Century Gothic"/>
          <w:sz w:val="20"/>
          <w:szCs w:val="20"/>
        </w:rPr>
        <w:t>IN NO EVENT UNLESS REQUIRED BY APPLICABLE LAW OR AGREED TO IN WRITING WILL LICENSOR BE LIABLE TO YOU FOR DAMAGES, INCLUDING ANY GENERAL, SPECIAL, INCIDENTAL OR CONSEQUENTIAL DAMAGES ARISING OUT OF THE USE OR INABILITY TO USE THE SOFTWARE/SOURCE CODE/NEW VERSIONS (INCLUDING BUT NOT LIMITED TO LOSS OF DATA OR DATA BEING RENDERED INACCURATE OR LOSSES SUSTAINED BY YOU OR THIRD PARTIES OR A FAILURE OF THE SOFTWARE IN OBJECT CODE TO OPERATE WITH ANY OTHER SOFTWARES OR ANY CYBER CRIME ATTACKS OR HACKS DUE TO ANY DEFICIENCIES IN THE SOFTWARE/SOURCE CODE/NEW VERSIONS), EVEN IF THE LICENSOR  HAS BEEN ADVISED OF THE POSSIBILITY OF SUCH DAMAGES.</w:t>
      </w:r>
      <w:bookmarkStart w:id="23" w:name="26in1rg"/>
      <w:bookmarkEnd w:id="23"/>
    </w:p>
    <w:p w14:paraId="479DFB3E" w14:textId="77777777" w:rsidR="007906D9" w:rsidRDefault="002B2C26">
      <w:pPr>
        <w:pStyle w:val="Standard"/>
        <w:spacing w:before="280" w:after="280" w:line="240" w:lineRule="auto"/>
      </w:pPr>
      <w:r>
        <w:rPr>
          <w:rFonts w:ascii="Century Gothic" w:eastAsia="Century Gothic" w:hAnsi="Century Gothic" w:cs="Century Gothic"/>
          <w:b/>
          <w:sz w:val="20"/>
          <w:szCs w:val="20"/>
        </w:rPr>
        <w:t>8. Interpretation of Sections 6 and 7.</w:t>
      </w:r>
    </w:p>
    <w:p w14:paraId="12BC5D68" w14:textId="77777777" w:rsidR="007906D9" w:rsidRDefault="002B2C26">
      <w:pPr>
        <w:pStyle w:val="Standard"/>
        <w:spacing w:before="280" w:after="280" w:line="240" w:lineRule="auto"/>
      </w:pPr>
      <w:r>
        <w:rPr>
          <w:rFonts w:ascii="Century Gothic" w:eastAsia="Century Gothic" w:hAnsi="Century Gothic" w:cs="Century Gothic"/>
          <w:sz w:val="20"/>
          <w:szCs w:val="20"/>
        </w:rPr>
        <w:t>If the disclaimer of warranty and limitation of liability provided above cannot be given local legal effect according to their terms, reviewing courts shall apply local law that most closely approximates an absolute waiver of all civil liability in connection with the Software, unless a warranty or assumption of liability accompanies a copy of the Software in return for a fee.</w:t>
      </w:r>
    </w:p>
    <w:p w14:paraId="5F581720" w14:textId="77777777" w:rsidR="007906D9" w:rsidRDefault="002B2C26">
      <w:pPr>
        <w:pStyle w:val="Standard"/>
        <w:spacing w:before="280" w:after="280" w:line="240" w:lineRule="auto"/>
      </w:pPr>
      <w:r>
        <w:rPr>
          <w:rFonts w:ascii="Century Gothic" w:eastAsia="Century Gothic" w:hAnsi="Century Gothic" w:cs="Century Gothic"/>
          <w:b/>
          <w:sz w:val="20"/>
          <w:szCs w:val="20"/>
        </w:rPr>
        <w:t>9. Applicable law and dispute resolution</w:t>
      </w:r>
    </w:p>
    <w:p w14:paraId="517C173E" w14:textId="469FB718" w:rsidR="007906D9" w:rsidRDefault="002B2C26" w:rsidP="007D6582">
      <w:pPr>
        <w:pStyle w:val="Standard"/>
        <w:widowControl/>
        <w:tabs>
          <w:tab w:val="left" w:pos="2512"/>
        </w:tabs>
        <w:spacing w:after="300"/>
      </w:pPr>
      <w:r>
        <w:rPr>
          <w:rFonts w:ascii="Century Gothic" w:eastAsia="Century Gothic" w:hAnsi="Century Gothic" w:cs="Century Gothic"/>
          <w:color w:val="000000"/>
          <w:sz w:val="20"/>
          <w:szCs w:val="20"/>
        </w:rPr>
        <w:t xml:space="preserve">This License and any dispute, controversy proceedings or claim of whatever nature arising out of or in any way relating to this License, its formation (including any non-contractual disputes or claims) </w:t>
      </w:r>
      <w:r>
        <w:rPr>
          <w:rFonts w:ascii="Century Gothic" w:eastAsia="Century Gothic" w:hAnsi="Century Gothic" w:cs="Century Gothic"/>
          <w:color w:val="000000"/>
          <w:sz w:val="20"/>
          <w:szCs w:val="20"/>
        </w:rPr>
        <w:lastRenderedPageBreak/>
        <w:t xml:space="preserve">and Licensee’s use of the Software and any New Versions be governed by and construed exclusively in accordance with the law of the State of the Licensor </w:t>
      </w:r>
      <w:r>
        <w:rPr>
          <w:rFonts w:ascii="Century Gothic" w:eastAsia="Century Gothic" w:hAnsi="Century Gothic" w:cs="Century Gothic"/>
          <w:i/>
          <w:color w:val="000000"/>
          <w:sz w:val="20"/>
          <w:szCs w:val="20"/>
        </w:rPr>
        <w:t>without giving effect to any choice or conflict of Law provision or rule.</w:t>
      </w:r>
    </w:p>
    <w:p w14:paraId="20947F97" w14:textId="783FEC81" w:rsidR="007906D9" w:rsidRDefault="002B2C26" w:rsidP="007D6582">
      <w:pPr>
        <w:pStyle w:val="Standard"/>
        <w:widowControl/>
        <w:tabs>
          <w:tab w:val="left" w:pos="2512"/>
        </w:tabs>
        <w:spacing w:after="300"/>
      </w:pPr>
      <w:r>
        <w:rPr>
          <w:rFonts w:ascii="Century Gothic" w:eastAsia="Century Gothic" w:hAnsi="Century Gothic" w:cs="Century Gothic"/>
          <w:color w:val="000000"/>
          <w:sz w:val="20"/>
          <w:szCs w:val="20"/>
        </w:rPr>
        <w:t>Any dispute arising out of or in conn</w:t>
      </w:r>
      <w:bookmarkStart w:id="24" w:name="_GoBack"/>
      <w:bookmarkEnd w:id="24"/>
      <w:r>
        <w:rPr>
          <w:rFonts w:ascii="Century Gothic" w:eastAsia="Century Gothic" w:hAnsi="Century Gothic" w:cs="Century Gothic"/>
          <w:color w:val="000000"/>
          <w:sz w:val="20"/>
          <w:szCs w:val="20"/>
        </w:rPr>
        <w:t xml:space="preserve">ection with this </w:t>
      </w:r>
      <w:commentRangeStart w:id="25"/>
      <w:r>
        <w:rPr>
          <w:rFonts w:ascii="Century Gothic" w:eastAsia="Century Gothic" w:hAnsi="Century Gothic" w:cs="Century Gothic"/>
          <w:color w:val="000000"/>
          <w:sz w:val="20"/>
          <w:szCs w:val="20"/>
        </w:rPr>
        <w:t>License</w:t>
      </w:r>
      <w:del w:id="26" w:author="Kristian  Vestergaard" w:date="2020-06-17T06:56:00Z">
        <w:r w:rsidDel="00ED0C89">
          <w:rPr>
            <w:rFonts w:ascii="Century Gothic" w:eastAsia="Century Gothic" w:hAnsi="Century Gothic" w:cs="Century Gothic"/>
            <w:color w:val="000000"/>
            <w:sz w:val="20"/>
            <w:szCs w:val="20"/>
          </w:rPr>
          <w:delText>e</w:delText>
        </w:r>
      </w:del>
      <w:r>
        <w:rPr>
          <w:rFonts w:ascii="Century Gothic" w:eastAsia="Century Gothic" w:hAnsi="Century Gothic" w:cs="Century Gothic"/>
          <w:color w:val="000000"/>
          <w:sz w:val="20"/>
          <w:szCs w:val="20"/>
        </w:rPr>
        <w:t xml:space="preserve"> </w:t>
      </w:r>
      <w:commentRangeEnd w:id="25"/>
      <w:r w:rsidR="00ED0C89">
        <w:rPr>
          <w:rStyle w:val="CommentReference"/>
          <w:rFonts w:cs="Mangal"/>
        </w:rPr>
        <w:commentReference w:id="25"/>
      </w:r>
      <w:r>
        <w:rPr>
          <w:rFonts w:ascii="Century Gothic" w:eastAsia="Century Gothic" w:hAnsi="Century Gothic" w:cs="Century Gothic"/>
          <w:color w:val="000000"/>
          <w:sz w:val="20"/>
          <w:szCs w:val="20"/>
        </w:rPr>
        <w:t xml:space="preserve">including any use of and access to The Software and New Versions, including any disputes regarding the existence, validity or termination thereof, shall be settled before the Courts of the State of the Licensor, who shall have exclusive Jurisdiction of the dispute.  </w:t>
      </w:r>
    </w:p>
    <w:p w14:paraId="7BEF8411" w14:textId="6B2ACBD2" w:rsidR="007906D9" w:rsidRDefault="002B2C26">
      <w:pPr>
        <w:pStyle w:val="Standard"/>
        <w:spacing w:before="280" w:after="280" w:line="240" w:lineRule="auto"/>
      </w:pPr>
      <w:r>
        <w:rPr>
          <w:rFonts w:ascii="Century Gothic" w:eastAsia="Century Gothic" w:hAnsi="Century Gothic" w:cs="Century Gothic"/>
          <w:sz w:val="20"/>
          <w:szCs w:val="20"/>
        </w:rPr>
        <w:t xml:space="preserve">Version 1.0 </w:t>
      </w:r>
      <w:r w:rsidR="007D6582">
        <w:rPr>
          <w:rFonts w:ascii="Century Gothic" w:eastAsia="Century Gothic" w:hAnsi="Century Gothic" w:cs="Century Gothic"/>
          <w:sz w:val="20"/>
          <w:szCs w:val="20"/>
        </w:rPr>
        <w:t>June</w:t>
      </w:r>
      <w:r>
        <w:rPr>
          <w:rFonts w:ascii="Century Gothic" w:eastAsia="Century Gothic" w:hAnsi="Century Gothic" w:cs="Century Gothic"/>
          <w:sz w:val="20"/>
          <w:szCs w:val="20"/>
        </w:rPr>
        <w:t xml:space="preserve"> 2020</w:t>
      </w:r>
    </w:p>
    <w:p w14:paraId="2EAA7391" w14:textId="77777777" w:rsidR="007906D9" w:rsidRDefault="007906D9">
      <w:pPr>
        <w:pStyle w:val="Standard"/>
      </w:pPr>
    </w:p>
    <w:sectPr w:rsidR="007906D9">
      <w:headerReference w:type="default" r:id="rId13"/>
      <w:footerReference w:type="default" r:id="rId14"/>
      <w:pgSz w:w="11906" w:h="16838"/>
      <w:pgMar w:top="1701" w:right="1134" w:bottom="1701" w:left="1134"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ristian  Vestergaard" w:date="2020-06-17T06:43:00Z" w:initials="KV">
    <w:p w14:paraId="5FB82507" w14:textId="35B1FCD0" w:rsidR="00C00DA0" w:rsidRDefault="00C00DA0">
      <w:pPr>
        <w:pStyle w:val="CommentText"/>
      </w:pPr>
      <w:r>
        <w:rPr>
          <w:rStyle w:val="CommentReference"/>
        </w:rPr>
        <w:annotationRef/>
      </w:r>
      <w:r>
        <w:t>Removed the table and made all three paragraphs indent (only two were). The table was going to annoy the hell out of us, when trying to bring this online.</w:t>
      </w:r>
    </w:p>
  </w:comment>
  <w:comment w:id="14" w:author="Kristian  Vestergaard" w:date="2020-06-17T06:47:00Z" w:initials="KV">
    <w:p w14:paraId="083C8C03" w14:textId="5AD88B60" w:rsidR="00C00DA0" w:rsidRDefault="00C00DA0">
      <w:pPr>
        <w:pStyle w:val="CommentText"/>
      </w:pPr>
      <w:r>
        <w:rPr>
          <w:rStyle w:val="CommentReference"/>
        </w:rPr>
        <w:annotationRef/>
      </w:r>
      <w:r>
        <w:t>This paragraph does not make sense. It’s like two paragraphs have been copied into one. Not sure what we want to say with it? Could be “..or Distribution or publishing of the modified..”</w:t>
      </w:r>
    </w:p>
  </w:comment>
  <w:comment w:id="25" w:author="Kristian  Vestergaard" w:date="2020-06-17T06:56:00Z" w:initials="KV">
    <w:p w14:paraId="47611A6E" w14:textId="44604ECC" w:rsidR="00ED0C89" w:rsidRDefault="00ED0C89">
      <w:pPr>
        <w:pStyle w:val="CommentText"/>
      </w:pPr>
      <w:r>
        <w:rPr>
          <w:rStyle w:val="CommentReference"/>
        </w:rPr>
        <w:annotationRef/>
      </w:r>
      <w:r>
        <w:t>Licensee changed to License.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B82507" w15:done="0"/>
  <w15:commentEx w15:paraId="083C8C03" w15:done="0"/>
  <w15:commentEx w15:paraId="47611A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B82507" w16cid:durableId="22943A2C"/>
  <w16cid:commentId w16cid:paraId="083C8C03" w16cid:durableId="22943B12"/>
  <w16cid:commentId w16cid:paraId="47611A6E" w16cid:durableId="22943D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CAC8F" w14:textId="77777777" w:rsidR="00003574" w:rsidRDefault="00003574">
      <w:r>
        <w:separator/>
      </w:r>
    </w:p>
  </w:endnote>
  <w:endnote w:type="continuationSeparator" w:id="0">
    <w:p w14:paraId="2409C684" w14:textId="77777777" w:rsidR="00003574" w:rsidRDefault="00003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33678"/>
      <w:docPartObj>
        <w:docPartGallery w:val="Page Numbers (Bottom of Page)"/>
        <w:docPartUnique/>
      </w:docPartObj>
    </w:sdtPr>
    <w:sdtEndPr/>
    <w:sdtContent>
      <w:p w14:paraId="1B6753A9" w14:textId="5AC48215" w:rsidR="00C830B6" w:rsidRDefault="00C830B6">
        <w:pPr>
          <w:pStyle w:val="Footer"/>
          <w:jc w:val="right"/>
        </w:pPr>
        <w:r>
          <w:fldChar w:fldCharType="begin"/>
        </w:r>
        <w:r>
          <w:instrText>PAGE   \* MERGEFORMAT</w:instrText>
        </w:r>
        <w:r>
          <w:fldChar w:fldCharType="separate"/>
        </w:r>
        <w:r>
          <w:rPr>
            <w:lang w:val="da-DK"/>
          </w:rPr>
          <w:t>2</w:t>
        </w:r>
        <w:r>
          <w:fldChar w:fldCharType="end"/>
        </w:r>
      </w:p>
    </w:sdtContent>
  </w:sdt>
  <w:p w14:paraId="7AADD005" w14:textId="77777777" w:rsidR="00C830B6" w:rsidRDefault="00C83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3D77A" w14:textId="77777777" w:rsidR="00003574" w:rsidRDefault="00003574">
      <w:r>
        <w:rPr>
          <w:color w:val="000000"/>
        </w:rPr>
        <w:separator/>
      </w:r>
    </w:p>
  </w:footnote>
  <w:footnote w:type="continuationSeparator" w:id="0">
    <w:p w14:paraId="206AFC64" w14:textId="77777777" w:rsidR="00003574" w:rsidRDefault="00003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67443" w14:textId="77777777" w:rsidR="00E551D0" w:rsidRDefault="002B2C26">
    <w:pPr>
      <w:pStyle w:val="Standard"/>
      <w:widowControl/>
      <w:tabs>
        <w:tab w:val="center" w:pos="4819"/>
        <w:tab w:val="right" w:pos="9638"/>
      </w:tabs>
      <w:spacing w:after="0" w:line="240" w:lineRule="auto"/>
      <w:jc w:val="center"/>
    </w:pPr>
    <w:r>
      <w:rPr>
        <w:b/>
        <w:color w:val="000000"/>
      </w:rPr>
      <w:t>I25S ApS’ free and grant back license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an  Vestergaard">
    <w15:presenceInfo w15:providerId="AD" w15:userId="S::kv@i25s.com::e24296da-2089-4799-a3b7-e66292a33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MwMTS3MDU3MTQwMTRW0lEKTi0uzszPAykwrAUA9BsnaywAAAA="/>
  </w:docVars>
  <w:rsids>
    <w:rsidRoot w:val="007906D9"/>
    <w:rsid w:val="00003574"/>
    <w:rsid w:val="000A530C"/>
    <w:rsid w:val="002B2C26"/>
    <w:rsid w:val="003A1BE8"/>
    <w:rsid w:val="004B251E"/>
    <w:rsid w:val="00595BA3"/>
    <w:rsid w:val="006606FF"/>
    <w:rsid w:val="00684860"/>
    <w:rsid w:val="007906D9"/>
    <w:rsid w:val="007D6582"/>
    <w:rsid w:val="008461AE"/>
    <w:rsid w:val="00C00DA0"/>
    <w:rsid w:val="00C0437E"/>
    <w:rsid w:val="00C1143B"/>
    <w:rsid w:val="00C830B6"/>
    <w:rsid w:val="00DE3316"/>
    <w:rsid w:val="00E130BA"/>
    <w:rsid w:val="00ED0C89"/>
    <w:rsid w:val="00FB10AB"/>
    <w:rsid w:val="00FF32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A2B1"/>
  <w15:docId w15:val="{EAE0D61E-9EDE-466F-A383-58015EA3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240"/>
      <w:outlineLvl w:val="0"/>
    </w:pPr>
    <w:rPr>
      <w:color w:val="2F5496"/>
      <w:sz w:val="32"/>
      <w:szCs w:val="32"/>
    </w:rPr>
  </w:style>
  <w:style w:type="paragraph" w:styleId="Heading2">
    <w:name w:val="heading 2"/>
    <w:basedOn w:val="Normal"/>
    <w:next w:val="Standard"/>
    <w:uiPriority w:val="9"/>
    <w:semiHidden/>
    <w:unhideWhenUsed/>
    <w:qFormat/>
    <w:pPr>
      <w:keepNext/>
      <w:keepLines/>
      <w:spacing w:before="40"/>
      <w:outlineLvl w:val="1"/>
    </w:pPr>
    <w:rPr>
      <w:color w:val="2F5496"/>
      <w:sz w:val="26"/>
      <w:szCs w:val="26"/>
    </w:rPr>
  </w:style>
  <w:style w:type="paragraph" w:styleId="Heading3">
    <w:name w:val="heading 3"/>
    <w:basedOn w:val="Normal"/>
    <w:next w:val="Standard"/>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Standard"/>
    <w:uiPriority w:val="9"/>
    <w:semiHidden/>
    <w:unhideWhenUsed/>
    <w:qFormat/>
    <w:pPr>
      <w:outlineLvl w:val="3"/>
    </w:pPr>
    <w:rPr>
      <w:rFonts w:ascii="Times New Roman" w:eastAsia="Times New Roman" w:hAnsi="Times New Roman" w:cs="Times New Roman"/>
      <w:b/>
      <w:sz w:val="24"/>
      <w:szCs w:val="24"/>
    </w:rPr>
  </w:style>
  <w:style w:type="paragraph" w:styleId="Heading5">
    <w:name w:val="heading 5"/>
    <w:basedOn w:val="Normal"/>
    <w:next w:val="Standard"/>
    <w:uiPriority w:val="9"/>
    <w:semiHidden/>
    <w:unhideWhenUsed/>
    <w:qFormat/>
    <w:pPr>
      <w:keepNext/>
      <w:keepLines/>
      <w:spacing w:before="220" w:after="40"/>
      <w:outlineLvl w:val="4"/>
    </w:pPr>
    <w:rPr>
      <w:b/>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160" w:line="259"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before="480" w:after="120"/>
    </w:pPr>
    <w:rPr>
      <w:b/>
      <w:sz w:val="72"/>
      <w:szCs w:val="72"/>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Standard"/>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437E"/>
    <w:rPr>
      <w:rFonts w:ascii="Segoe UI" w:hAnsi="Segoe UI" w:cs="Mangal"/>
      <w:sz w:val="18"/>
      <w:szCs w:val="16"/>
    </w:rPr>
  </w:style>
  <w:style w:type="character" w:customStyle="1" w:styleId="BalloonTextChar">
    <w:name w:val="Balloon Text Char"/>
    <w:basedOn w:val="DefaultParagraphFont"/>
    <w:link w:val="BalloonText"/>
    <w:uiPriority w:val="99"/>
    <w:semiHidden/>
    <w:rsid w:val="00C0437E"/>
    <w:rPr>
      <w:rFonts w:ascii="Segoe UI" w:hAnsi="Segoe UI" w:cs="Mangal"/>
      <w:sz w:val="18"/>
      <w:szCs w:val="16"/>
    </w:rPr>
  </w:style>
  <w:style w:type="paragraph" w:styleId="Footer">
    <w:name w:val="footer"/>
    <w:basedOn w:val="Normal"/>
    <w:link w:val="FooterChar"/>
    <w:uiPriority w:val="99"/>
    <w:unhideWhenUsed/>
    <w:rsid w:val="00C830B6"/>
    <w:pPr>
      <w:tabs>
        <w:tab w:val="center" w:pos="4819"/>
        <w:tab w:val="right" w:pos="9638"/>
      </w:tabs>
    </w:pPr>
    <w:rPr>
      <w:rFonts w:cs="Mangal"/>
      <w:szCs w:val="20"/>
    </w:rPr>
  </w:style>
  <w:style w:type="character" w:customStyle="1" w:styleId="FooterChar">
    <w:name w:val="Footer Char"/>
    <w:basedOn w:val="DefaultParagraphFont"/>
    <w:link w:val="Footer"/>
    <w:uiPriority w:val="99"/>
    <w:rsid w:val="00C830B6"/>
    <w:rPr>
      <w:rFonts w:cs="Mangal"/>
      <w:szCs w:val="20"/>
    </w:rPr>
  </w:style>
  <w:style w:type="paragraph" w:styleId="CommentSubject">
    <w:name w:val="annotation subject"/>
    <w:basedOn w:val="CommentText"/>
    <w:next w:val="CommentText"/>
    <w:link w:val="CommentSubjectChar"/>
    <w:uiPriority w:val="99"/>
    <w:semiHidden/>
    <w:unhideWhenUsed/>
    <w:rsid w:val="00C00DA0"/>
    <w:rPr>
      <w:b/>
      <w:bCs/>
    </w:rPr>
  </w:style>
  <w:style w:type="character" w:customStyle="1" w:styleId="CommentSubjectChar">
    <w:name w:val="Comment Subject Char"/>
    <w:basedOn w:val="CommentTextChar"/>
    <w:link w:val="CommentSubject"/>
    <w:uiPriority w:val="99"/>
    <w:semiHidden/>
    <w:rsid w:val="00C00DA0"/>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B973FC4FAC75140AAAB29403C0CF3CF" ma:contentTypeVersion="10" ma:contentTypeDescription="Opret et nyt dokument." ma:contentTypeScope="" ma:versionID="567144967812eade22676fbacbbfda48">
  <xsd:schema xmlns:xsd="http://www.w3.org/2001/XMLSchema" xmlns:xs="http://www.w3.org/2001/XMLSchema" xmlns:p="http://schemas.microsoft.com/office/2006/metadata/properties" xmlns:ns2="ab99d28b-dc12-4c14-9fab-7852de70e3cf" targetNamespace="http://schemas.microsoft.com/office/2006/metadata/properties" ma:root="true" ma:fieldsID="8bd01a0f80ed496e5368b28d3b36d1a8" ns2:_="">
    <xsd:import namespace="ab99d28b-dc12-4c14-9fab-7852de70e3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d28b-dc12-4c14-9fab-7852de70e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E0AB8-8D43-4952-89FE-927FFF8D24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5C3082-A44F-43B9-92FF-E17A6553F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d28b-dc12-4c14-9fab-7852de70e3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013B21-ED98-4325-AD9F-F5D261085585}">
  <ds:schemaRefs>
    <ds:schemaRef ds:uri="http://schemas.microsoft.com/sharepoint/v3/contenttype/forms"/>
  </ds:schemaRefs>
</ds:datastoreItem>
</file>

<file path=customXml/itemProps4.xml><?xml version="1.0" encoding="utf-8"?>
<ds:datastoreItem xmlns:ds="http://schemas.openxmlformats.org/officeDocument/2006/customXml" ds:itemID="{2D47D34F-95B2-460B-9B3D-10E18E4D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1258</Words>
  <Characters>7177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Kristian  Vestergaard</cp:lastModifiedBy>
  <cp:revision>2</cp:revision>
  <cp:lastPrinted>2020-06-15T08:31:00Z</cp:lastPrinted>
  <dcterms:created xsi:type="dcterms:W3CDTF">2020-06-17T04:57:00Z</dcterms:created>
  <dcterms:modified xsi:type="dcterms:W3CDTF">2020-06-17T04:57:00Z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0x0101009B973FC4FAC75140AAAB29403C0CF3CF</vt:lpwstr>
  </property>
</Properties>
</file>